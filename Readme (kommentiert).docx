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C87" w:rsidRDefault="003A6C87" w:rsidP="003A6C87">
      <w:r>
        <w:t xml:space="preserve">## </w:t>
      </w:r>
      <w:del w:id="0" w:author="hkruse" w:date="2018-11-07T16:13:00Z">
        <w:r w:rsidDel="003A6C87">
          <w:delText xml:space="preserve">Tool </w:delText>
        </w:r>
      </w:del>
      <w:ins w:id="1" w:author="hkruse" w:date="2018-11-07T16:13:00Z">
        <w:r>
          <w:t>Tool</w:t>
        </w:r>
        <w:r>
          <w:t>-</w:t>
        </w:r>
      </w:ins>
      <w:r>
        <w:t>Beschreibung</w:t>
      </w:r>
    </w:p>
    <w:p w:rsidR="003A6C87" w:rsidRDefault="003A6C87" w:rsidP="003A6C87">
      <w:r>
        <w:t xml:space="preserve">Das </w:t>
      </w:r>
      <w:proofErr w:type="spellStart"/>
      <w:r>
        <w:t>FiliP</w:t>
      </w:r>
      <w:proofErr w:type="spellEnd"/>
      <w:r>
        <w:t>-Tool besteht aus folgenden Komponenten:</w:t>
      </w:r>
    </w:p>
    <w:p w:rsidR="003A6C87" w:rsidRDefault="003A6C87" w:rsidP="003A6C87">
      <w:bookmarkStart w:id="2" w:name="_GoBack"/>
      <w:bookmarkEnd w:id="2"/>
    </w:p>
    <w:p w:rsidR="003A6C87" w:rsidRDefault="003A6C87" w:rsidP="003A6C87">
      <w:r>
        <w:t xml:space="preserve"> * </w:t>
      </w:r>
      <w:proofErr w:type="spellStart"/>
      <w:r>
        <w:t>FiliP</w:t>
      </w:r>
      <w:proofErr w:type="spellEnd"/>
      <w:r>
        <w:t>: Ordner</w:t>
      </w:r>
      <w:ins w:id="3" w:author="hkruse" w:date="2018-11-07T16:10:00Z">
        <w:r>
          <w:t>,</w:t>
        </w:r>
      </w:ins>
      <w:r>
        <w:t xml:space="preserve"> </w:t>
      </w:r>
      <w:del w:id="4" w:author="hkruse" w:date="2018-11-07T16:10:00Z">
        <w:r w:rsidDel="003A6C87">
          <w:delText xml:space="preserve">wo </w:delText>
        </w:r>
      </w:del>
      <w:ins w:id="5" w:author="hkruse" w:date="2018-11-07T16:10:00Z">
        <w:r>
          <w:t>in dem</w:t>
        </w:r>
        <w:r>
          <w:t xml:space="preserve"> </w:t>
        </w:r>
      </w:ins>
      <w:r>
        <w:t>alle Dateien des Simulationstools enthalten sind</w:t>
      </w:r>
      <w:ins w:id="6" w:author="hkruse" w:date="2018-11-07T16:10:00Z">
        <w:r>
          <w:t>.</w:t>
        </w:r>
      </w:ins>
    </w:p>
    <w:p w:rsidR="003A6C87" w:rsidRDefault="003A6C87" w:rsidP="003A6C87">
      <w:r>
        <w:t xml:space="preserve">   * Bibliothek: </w:t>
      </w:r>
      <w:del w:id="7" w:author="hkruse" w:date="2018-11-07T16:10:00Z">
        <w:r w:rsidDel="003A6C87">
          <w:delText xml:space="preserve">Modelica </w:delText>
        </w:r>
      </w:del>
      <w:proofErr w:type="spellStart"/>
      <w:ins w:id="8" w:author="hkruse" w:date="2018-11-07T16:10:00Z">
        <w:r>
          <w:t>Modelica</w:t>
        </w:r>
        <w:proofErr w:type="spellEnd"/>
        <w:r>
          <w:t>-</w:t>
        </w:r>
      </w:ins>
      <w:r>
        <w:t>Bibli</w:t>
      </w:r>
      <w:ins w:id="9" w:author="hkruse" w:date="2018-11-07T16:10:00Z">
        <w:r>
          <w:t>o</w:t>
        </w:r>
      </w:ins>
      <w:r>
        <w:t>theken für das Tool.</w:t>
      </w:r>
    </w:p>
    <w:p w:rsidR="003A6C87" w:rsidRDefault="003A6C87" w:rsidP="003A6C87">
      <w:r>
        <w:t xml:space="preserve">   * Simulationsdiagramme: Ordner</w:t>
      </w:r>
      <w:ins w:id="10" w:author="hkruse" w:date="2018-11-07T16:10:00Z">
        <w:r>
          <w:t>, in dem</w:t>
        </w:r>
      </w:ins>
      <w:del w:id="11" w:author="hkruse" w:date="2018-11-07T16:10:00Z">
        <w:r w:rsidDel="003A6C87">
          <w:delText xml:space="preserve"> wo</w:delText>
        </w:r>
      </w:del>
      <w:r>
        <w:t xml:space="preserve"> Ergebnisdiagramme abgespeichert werden.</w:t>
      </w:r>
    </w:p>
    <w:p w:rsidR="003A6C87" w:rsidRDefault="003A6C87" w:rsidP="003A6C87">
      <w:r>
        <w:t xml:space="preserve">   * Simulationsergebnisse: </w:t>
      </w:r>
      <w:del w:id="12" w:author="hkruse" w:date="2018-11-07T16:10:00Z">
        <w:r w:rsidDel="003A6C87">
          <w:delText xml:space="preserve">Ordner </w:delText>
        </w:r>
      </w:del>
      <w:ins w:id="13" w:author="hkruse" w:date="2018-11-07T16:10:00Z">
        <w:r>
          <w:t>Ordner</w:t>
        </w:r>
        <w:r>
          <w:t>, in dem</w:t>
        </w:r>
      </w:ins>
      <w:del w:id="14" w:author="hkruse" w:date="2018-11-07T16:10:00Z">
        <w:r w:rsidDel="003A6C87">
          <w:delText xml:space="preserve">wo </w:delText>
        </w:r>
      </w:del>
      <w:ins w:id="15" w:author="hkruse" w:date="2018-11-07T16:11:00Z">
        <w:r>
          <w:t xml:space="preserve"> </w:t>
        </w:r>
      </w:ins>
      <w:r>
        <w:t>Ergebnisdateien abgespeichert werden.</w:t>
      </w:r>
    </w:p>
    <w:p w:rsidR="003A6C87" w:rsidRDefault="003A6C87" w:rsidP="003A6C87">
      <w:r>
        <w:t xml:space="preserve">   * </w:t>
      </w:r>
      <w:proofErr w:type="spellStart"/>
      <w:r>
        <w:t>FiliP</w:t>
      </w:r>
      <w:proofErr w:type="spellEnd"/>
      <w:r>
        <w:t xml:space="preserve">-Excel: Excel-GUI zur </w:t>
      </w:r>
      <w:del w:id="16" w:author="hkruse" w:date="2018-11-07T16:11:00Z">
        <w:r w:rsidDel="003A6C87">
          <w:delText xml:space="preserve">nutzung </w:delText>
        </w:r>
      </w:del>
      <w:ins w:id="17" w:author="hkruse" w:date="2018-11-07T16:11:00Z">
        <w:r>
          <w:t>N</w:t>
        </w:r>
        <w:r>
          <w:t xml:space="preserve">utzung </w:t>
        </w:r>
      </w:ins>
      <w:r>
        <w:t xml:space="preserve">der </w:t>
      </w:r>
      <w:del w:id="18" w:author="hkruse" w:date="2018-11-07T16:11:00Z">
        <w:r w:rsidDel="003A6C87">
          <w:delText xml:space="preserve">Modelica </w:delText>
        </w:r>
      </w:del>
      <w:proofErr w:type="spellStart"/>
      <w:ins w:id="19" w:author="hkruse" w:date="2018-11-07T16:11:00Z">
        <w:r>
          <w:t>Modelica</w:t>
        </w:r>
        <w:proofErr w:type="spellEnd"/>
        <w:r>
          <w:t>-</w:t>
        </w:r>
      </w:ins>
      <w:r>
        <w:t>Modelle.</w:t>
      </w:r>
    </w:p>
    <w:p w:rsidR="003A6C87" w:rsidRDefault="003A6C87" w:rsidP="003A6C87">
      <w:r>
        <w:t xml:space="preserve"> * Handbuch: Wichtige Infos zur Benutzung und </w:t>
      </w:r>
      <w:del w:id="20" w:author="hkruse" w:date="2018-11-07T16:11:00Z">
        <w:r w:rsidDel="003A6C87">
          <w:delText xml:space="preserve">einrichtung </w:delText>
        </w:r>
      </w:del>
      <w:ins w:id="21" w:author="hkruse" w:date="2018-11-07T16:11:00Z">
        <w:r>
          <w:t>E</w:t>
        </w:r>
        <w:r>
          <w:t xml:space="preserve">inrichtung </w:t>
        </w:r>
      </w:ins>
      <w:r>
        <w:t>des Tools</w:t>
      </w:r>
      <w:ins w:id="22" w:author="hkruse" w:date="2018-11-07T16:11:00Z">
        <w:r>
          <w:t>.</w:t>
        </w:r>
      </w:ins>
    </w:p>
    <w:p w:rsidR="003A6C87" w:rsidRDefault="003A6C87" w:rsidP="003A6C87">
      <w:r>
        <w:t xml:space="preserve"> * Schulungsaufgabe </w:t>
      </w:r>
      <w:proofErr w:type="spellStart"/>
      <w:r>
        <w:t>FiliP</w:t>
      </w:r>
      <w:proofErr w:type="spellEnd"/>
      <w:r>
        <w:t xml:space="preserve">: Eine </w:t>
      </w:r>
      <w:del w:id="23" w:author="hkruse" w:date="2018-11-07T16:11:00Z">
        <w:r w:rsidDel="003A6C87">
          <w:delText xml:space="preserve">aufgabe </w:delText>
        </w:r>
      </w:del>
      <w:ins w:id="24" w:author="hkruse" w:date="2018-11-07T16:11:00Z">
        <w:r>
          <w:t>A</w:t>
        </w:r>
        <w:r>
          <w:t>ufgabe</w:t>
        </w:r>
        <w:r>
          <w:t>nstellung,</w:t>
        </w:r>
        <w:r>
          <w:t xml:space="preserve"> </w:t>
        </w:r>
      </w:ins>
      <w:r>
        <w:t>um die wichtigsten Funktionen des Tools an einem "Mini"-Beispiel zu testen.</w:t>
      </w:r>
    </w:p>
    <w:p w:rsidR="003A6C87" w:rsidRDefault="003A6C87" w:rsidP="003A6C87"/>
    <w:p w:rsidR="003A6C87" w:rsidRDefault="003A6C87" w:rsidP="003A6C87"/>
    <w:p w:rsidR="003A6C87" w:rsidRDefault="003A6C87" w:rsidP="003A6C87">
      <w:r>
        <w:t>## Kompatibilität</w:t>
      </w:r>
    </w:p>
    <w:p w:rsidR="003A6C87" w:rsidRDefault="003A6C87" w:rsidP="003A6C87">
      <w:r>
        <w:t xml:space="preserve">Damit das </w:t>
      </w:r>
      <w:proofErr w:type="spellStart"/>
      <w:r>
        <w:t>FiliP</w:t>
      </w:r>
      <w:proofErr w:type="spellEnd"/>
      <w:r>
        <w:t xml:space="preserve">-Tool funktioniert, muss auf dem Rechner eine funktionsfähige Version von </w:t>
      </w:r>
      <w:proofErr w:type="spellStart"/>
      <w:r>
        <w:t>OpenModelica</w:t>
      </w:r>
      <w:proofErr w:type="spellEnd"/>
      <w:ins w:id="25" w:author="hkruse" w:date="2018-11-07T16:12:00Z">
        <w:r>
          <w:t xml:space="preserve"> </w:t>
        </w:r>
      </w:ins>
      <w:r>
        <w:t>installiert sein</w:t>
      </w:r>
      <w:del w:id="26" w:author="hkruse" w:date="2018-11-07T16:12:00Z">
        <w:r w:rsidDel="003A6C87">
          <w:delText>.</w:delText>
        </w:r>
      </w:del>
      <w:r>
        <w:t xml:space="preserve"> (https://www.openmodelica.org/download/download-windows)</w:t>
      </w:r>
      <w:ins w:id="27" w:author="hkruse" w:date="2018-11-07T16:12:00Z">
        <w:r>
          <w:t>.</w:t>
        </w:r>
      </w:ins>
      <w:r>
        <w:t xml:space="preserve"> Das </w:t>
      </w:r>
      <w:proofErr w:type="spellStart"/>
      <w:r>
        <w:t>FiliP</w:t>
      </w:r>
      <w:proofErr w:type="spellEnd"/>
      <w:r>
        <w:t>-Modell wird bis Version 1.13.0 unterstützt. Bei neueren Versionen kann keine Garantie für die Funktionsfähigkeit gegeben werden.</w:t>
      </w:r>
    </w:p>
    <w:p w:rsidR="003A6C87" w:rsidRDefault="003A6C87" w:rsidP="003A6C87"/>
    <w:p w:rsidR="003A6C87" w:rsidRDefault="003A6C87" w:rsidP="003A6C87">
      <w:r>
        <w:t xml:space="preserve">## </w:t>
      </w:r>
      <w:proofErr w:type="spellStart"/>
      <w:r>
        <w:t>Licens</w:t>
      </w:r>
      <w:proofErr w:type="spellEnd"/>
    </w:p>
    <w:p w:rsidR="003A6C87" w:rsidRDefault="003A6C87" w:rsidP="003A6C87">
      <w:r>
        <w:t xml:space="preserve">Dieses Tool und die </w:t>
      </w:r>
      <w:proofErr w:type="spellStart"/>
      <w:r>
        <w:t>Modelica</w:t>
      </w:r>
      <w:proofErr w:type="spellEnd"/>
      <w:r>
        <w:t>-Bibliotheken sind freie Software und die Verwendung erfolgt vollständig auf eigenes Risiko.</w:t>
      </w:r>
    </w:p>
    <w:p w:rsidR="00BC7E1E" w:rsidRDefault="003A6C87" w:rsidP="003A6C87">
      <w:r>
        <w:t xml:space="preserve">Es kann unter den Bedingungen </w:t>
      </w:r>
      <w:proofErr w:type="spellStart"/>
      <w:r>
        <w:t>ded</w:t>
      </w:r>
      <w:proofErr w:type="spellEnd"/>
      <w:r>
        <w:t>. [3-clause BSD](https://www.modelica.org/licenses/modelica-3-clause-bsd) weitergegeben und/oder modifiziert werden.</w:t>
      </w:r>
    </w:p>
    <w:sectPr w:rsidR="00BC7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kruse">
    <w15:presenceInfo w15:providerId="None" w15:userId="hkru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87"/>
    <w:rsid w:val="003A6C87"/>
    <w:rsid w:val="00BC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93B03-4298-4A70-87A0-7E4B1B38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FB IuM - Angewandte Mathematik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hkruse</dc:creator>
  <cp:keywords/>
  <dc:description/>
  <cp:lastModifiedBy>hkruse</cp:lastModifiedBy>
  <cp:revision>1</cp:revision>
  <dcterms:created xsi:type="dcterms:W3CDTF">2018-11-07T15:08:00Z</dcterms:created>
  <dcterms:modified xsi:type="dcterms:W3CDTF">2018-11-07T15:14:00Z</dcterms:modified>
</cp:coreProperties>
</file>